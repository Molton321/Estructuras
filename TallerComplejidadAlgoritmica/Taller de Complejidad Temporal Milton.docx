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CE888" w14:textId="77777777" w:rsidR="004361A5" w:rsidRPr="00E8672B" w:rsidRDefault="00E8672B" w:rsidP="00E8672B">
      <w:pPr>
        <w:jc w:val="center"/>
        <w:rPr>
          <w:b/>
          <w:bCs/>
          <w:sz w:val="36"/>
          <w:szCs w:val="36"/>
        </w:rPr>
      </w:pPr>
      <w:r w:rsidRPr="00E8672B">
        <w:rPr>
          <w:b/>
          <w:bCs/>
          <w:sz w:val="36"/>
          <w:szCs w:val="36"/>
        </w:rPr>
        <w:t>Taller</w:t>
      </w:r>
      <w:r w:rsidR="00D61F5A">
        <w:rPr>
          <w:b/>
          <w:bCs/>
          <w:sz w:val="36"/>
          <w:szCs w:val="36"/>
        </w:rPr>
        <w:t xml:space="preserve"> 2</w:t>
      </w:r>
    </w:p>
    <w:p w14:paraId="6BE16D84" w14:textId="77777777" w:rsidR="00E8672B" w:rsidRPr="00E8672B" w:rsidRDefault="00E8672B" w:rsidP="00E8672B">
      <w:pPr>
        <w:jc w:val="center"/>
        <w:rPr>
          <w:b/>
          <w:bCs/>
          <w:sz w:val="36"/>
          <w:szCs w:val="36"/>
        </w:rPr>
      </w:pPr>
      <w:r w:rsidRPr="00E8672B">
        <w:rPr>
          <w:b/>
          <w:bCs/>
          <w:sz w:val="36"/>
          <w:szCs w:val="36"/>
        </w:rPr>
        <w:t>Complejidad Temporal</w:t>
      </w:r>
    </w:p>
    <w:p w14:paraId="42333F10" w14:textId="77777777" w:rsidR="00E8672B" w:rsidRDefault="00E8672B" w:rsidP="004361A5">
      <w:pPr>
        <w:jc w:val="both"/>
      </w:pPr>
    </w:p>
    <w:p w14:paraId="4307280C" w14:textId="77777777" w:rsidR="004361A5" w:rsidRDefault="00E8672B" w:rsidP="00E8672B">
      <w:pPr>
        <w:jc w:val="both"/>
      </w:pPr>
      <w:r w:rsidRPr="00E8672B">
        <w:t>Este taller tiene como objetivo ayudarte a entender cómo medir y analizar la eficiencia de los algoritmos mediante la complejidad temporal, un concepto fundamental en programación. La complejidad temporal nos permite estimar cuánto tiempo tardará un algoritmo en ejecutarse en función del tamaño de la entrada, y nos ayuda a comparar diferentes soluciones y seleccionar la más adecuada para cada problema. En este taller, exploraremos diferentes tipos de complejidad temporal, aprenderemos a calcularla y analizarla, y practicaremos con algunos ejercicios prácticos. Al final del taller, tendrás una mejor comprensión de cómo optimizar tus algoritmos y escribir programas más eficientes.</w:t>
      </w:r>
    </w:p>
    <w:p w14:paraId="04982908" w14:textId="77777777" w:rsidR="00E8672B" w:rsidRDefault="00E8672B" w:rsidP="00E8672B">
      <w:pPr>
        <w:jc w:val="both"/>
      </w:pPr>
      <w:r>
        <w:br w:type="page"/>
      </w:r>
    </w:p>
    <w:tbl>
      <w:tblPr>
        <w:tblStyle w:val="TableGrid"/>
        <w:tblW w:w="0" w:type="auto"/>
        <w:tblInd w:w="-5" w:type="dxa"/>
        <w:tblLook w:val="04A0" w:firstRow="1" w:lastRow="0" w:firstColumn="1" w:lastColumn="0" w:noHBand="0" w:noVBand="1"/>
      </w:tblPr>
      <w:tblGrid>
        <w:gridCol w:w="8833"/>
      </w:tblGrid>
      <w:tr w:rsidR="004361A5" w:rsidRPr="001E5CE0" w14:paraId="097EEF77" w14:textId="77777777" w:rsidTr="004361A5">
        <w:tc>
          <w:tcPr>
            <w:tcW w:w="8833" w:type="dxa"/>
            <w:shd w:val="clear" w:color="auto" w:fill="E7E6E6" w:themeFill="background2"/>
          </w:tcPr>
          <w:p w14:paraId="5C6AD51F" w14:textId="77777777" w:rsidR="004361A5" w:rsidRPr="001E5CE0" w:rsidRDefault="001E5CE0" w:rsidP="001E5CE0">
            <w:pPr>
              <w:spacing w:before="120" w:after="120"/>
              <w:jc w:val="center"/>
              <w:rPr>
                <w:b/>
                <w:bCs/>
              </w:rPr>
            </w:pPr>
            <w:r w:rsidRPr="001E5CE0">
              <w:rPr>
                <w:b/>
                <w:bCs/>
              </w:rPr>
              <w:lastRenderedPageBreak/>
              <w:t>Problema 1</w:t>
            </w:r>
          </w:p>
        </w:tc>
      </w:tr>
      <w:tr w:rsidR="004361A5" w:rsidRPr="004361A5" w14:paraId="79AE7EDF" w14:textId="77777777" w:rsidTr="001E5CE0">
        <w:tc>
          <w:tcPr>
            <w:tcW w:w="8833" w:type="dxa"/>
            <w:shd w:val="clear" w:color="auto" w:fill="FFFFFF" w:themeFill="background1"/>
          </w:tcPr>
          <w:p w14:paraId="65B55C9A" w14:textId="77777777" w:rsidR="004361A5" w:rsidRPr="004361A5" w:rsidRDefault="004361A5" w:rsidP="001E5CE0">
            <w:pPr>
              <w:spacing w:before="120" w:after="120"/>
              <w:jc w:val="both"/>
            </w:pPr>
            <w:r w:rsidRPr="004361A5">
              <w:t>Dado un array de n elementos, escribe un algoritmo para encontrar el par de elementos en el array que sumen el número más grande.</w:t>
            </w:r>
          </w:p>
        </w:tc>
      </w:tr>
      <w:tr w:rsidR="004361A5" w:rsidRPr="004361A5" w14:paraId="3C2030A5" w14:textId="77777777" w:rsidTr="004361A5">
        <w:tc>
          <w:tcPr>
            <w:tcW w:w="8833" w:type="dxa"/>
            <w:shd w:val="clear" w:color="auto" w:fill="E7E6E6" w:themeFill="background2"/>
          </w:tcPr>
          <w:p w14:paraId="364625AD" w14:textId="77777777" w:rsidR="004361A5" w:rsidRPr="004361A5" w:rsidRDefault="004361A5" w:rsidP="001E5CE0">
            <w:pPr>
              <w:pStyle w:val="ListParagraph"/>
              <w:spacing w:before="120" w:after="120"/>
              <w:ind w:left="0"/>
              <w:jc w:val="center"/>
              <w:rPr>
                <w:b/>
                <w:bCs/>
              </w:rPr>
            </w:pPr>
            <w:r w:rsidRPr="004361A5">
              <w:rPr>
                <w:b/>
                <w:bCs/>
              </w:rPr>
              <w:t>Solución</w:t>
            </w:r>
            <w:r w:rsidR="001E5CE0">
              <w:rPr>
                <w:b/>
                <w:bCs/>
              </w:rPr>
              <w:t xml:space="preserve"> (Código fuente)</w:t>
            </w:r>
          </w:p>
        </w:tc>
      </w:tr>
      <w:tr w:rsidR="004361A5" w:rsidRPr="004361A5" w14:paraId="52B25457" w14:textId="77777777" w:rsidTr="004361A5">
        <w:tc>
          <w:tcPr>
            <w:tcW w:w="8833" w:type="dxa"/>
          </w:tcPr>
          <w:p w14:paraId="39F6F8C4" w14:textId="2AF98266" w:rsidR="004361A5" w:rsidRPr="004361A5" w:rsidRDefault="00AE09BD" w:rsidP="00A667DD">
            <w:pPr>
              <w:pStyle w:val="ListParagraph"/>
              <w:spacing w:before="120" w:after="120"/>
              <w:ind w:left="0"/>
              <w:jc w:val="center"/>
              <w:pPrChange w:id="0" w:author="Molton Arias R" w:date="2023-10-12T13:20:00Z">
                <w:pPr>
                  <w:pStyle w:val="ListParagraph"/>
                  <w:spacing w:before="120" w:after="120"/>
                  <w:ind w:left="0"/>
                  <w:jc w:val="both"/>
                </w:pPr>
              </w:pPrChange>
            </w:pPr>
            <w:ins w:id="1" w:author="Molton Arias R" w:date="2023-10-12T14:25:00Z">
              <w:r w:rsidRPr="00AE09BD">
                <w:drawing>
                  <wp:inline distT="0" distB="0" distL="0" distR="0" wp14:anchorId="410C4930" wp14:editId="0F6090E1">
                    <wp:extent cx="3467400" cy="2781541"/>
                    <wp:effectExtent l="0" t="0" r="0" b="0"/>
                    <wp:docPr id="200591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13335" name=""/>
                            <pic:cNvPicPr/>
                          </pic:nvPicPr>
                          <pic:blipFill>
                            <a:blip r:embed="rId5"/>
                            <a:stretch>
                              <a:fillRect/>
                            </a:stretch>
                          </pic:blipFill>
                          <pic:spPr>
                            <a:xfrm>
                              <a:off x="0" y="0"/>
                              <a:ext cx="3467400" cy="2781541"/>
                            </a:xfrm>
                            <a:prstGeom prst="rect">
                              <a:avLst/>
                            </a:prstGeom>
                          </pic:spPr>
                        </pic:pic>
                      </a:graphicData>
                    </a:graphic>
                  </wp:inline>
                </w:drawing>
              </w:r>
            </w:ins>
          </w:p>
        </w:tc>
      </w:tr>
      <w:tr w:rsidR="004361A5" w:rsidRPr="004361A5" w14:paraId="0BFA80B4" w14:textId="77777777" w:rsidTr="004361A5">
        <w:tc>
          <w:tcPr>
            <w:tcW w:w="8833" w:type="dxa"/>
            <w:shd w:val="clear" w:color="auto" w:fill="E7E6E6" w:themeFill="background2"/>
          </w:tcPr>
          <w:p w14:paraId="1E5A5EFB" w14:textId="77777777" w:rsidR="004361A5" w:rsidRPr="004361A5" w:rsidRDefault="004361A5" w:rsidP="001E5CE0">
            <w:pPr>
              <w:pStyle w:val="ListParagraph"/>
              <w:spacing w:before="120" w:after="120"/>
              <w:ind w:left="0"/>
              <w:jc w:val="center"/>
              <w:rPr>
                <w:b/>
                <w:bCs/>
              </w:rPr>
            </w:pPr>
            <w:r w:rsidRPr="004361A5">
              <w:rPr>
                <w:b/>
                <w:bCs/>
              </w:rPr>
              <w:t>Complejidad temporal</w:t>
            </w:r>
            <w:r w:rsidR="001E5CE0">
              <w:rPr>
                <w:b/>
                <w:bCs/>
              </w:rPr>
              <w:t xml:space="preserve"> (Explicación)</w:t>
            </w:r>
          </w:p>
        </w:tc>
      </w:tr>
      <w:tr w:rsidR="004361A5" w:rsidRPr="004361A5" w14:paraId="3508E9EA" w14:textId="77777777" w:rsidTr="004361A5">
        <w:tc>
          <w:tcPr>
            <w:tcW w:w="8833" w:type="dxa"/>
          </w:tcPr>
          <w:p w14:paraId="242831BD" w14:textId="74E856A1" w:rsidR="004361A5" w:rsidRPr="00850CD9" w:rsidRDefault="00850CD9" w:rsidP="00850CD9">
            <w:pPr>
              <w:pStyle w:val="ListParagraph"/>
              <w:spacing w:before="120" w:after="120"/>
              <w:ind w:left="0"/>
              <w:pPrChange w:id="2" w:author="Molton Arias R" w:date="2023-10-12T15:53:00Z">
                <w:pPr>
                  <w:pStyle w:val="ListParagraph"/>
                  <w:spacing w:before="120" w:after="120"/>
                  <w:ind w:left="0"/>
                  <w:jc w:val="both"/>
                </w:pPr>
              </w:pPrChange>
            </w:pPr>
            <w:ins w:id="3" w:author="Molton Arias R" w:date="2023-10-12T15:50:00Z">
              <w:r w:rsidRPr="00850CD9">
                <w:t xml:space="preserve">La complejidad temporal del algoritmo está determinada por el número de operaciones que realiza el algoritmo. En el caso del algoritmo </w:t>
              </w:r>
              <w:proofErr w:type="spellStart"/>
              <w:r w:rsidRPr="00850CD9">
                <w:t>maxSum</w:t>
              </w:r>
              <w:proofErr w:type="spellEnd"/>
              <w:r w:rsidRPr="00850CD9">
                <w:t>, el algoritmo realiza 2n comparaciones. Por lo tanto, la complejidad temporal del algoritmo es O(n).</w:t>
              </w:r>
            </w:ins>
          </w:p>
        </w:tc>
      </w:tr>
    </w:tbl>
    <w:p w14:paraId="32029013" w14:textId="77777777" w:rsidR="004361A5" w:rsidRDefault="004361A5"/>
    <w:p w14:paraId="275DE91E" w14:textId="77777777" w:rsidR="00E8672B" w:rsidRDefault="00E8672B">
      <w:r>
        <w:br w:type="page"/>
      </w:r>
    </w:p>
    <w:tbl>
      <w:tblPr>
        <w:tblStyle w:val="TableGrid"/>
        <w:tblW w:w="0" w:type="auto"/>
        <w:tblInd w:w="-5" w:type="dxa"/>
        <w:tblLook w:val="04A0" w:firstRow="1" w:lastRow="0" w:firstColumn="1" w:lastColumn="0" w:noHBand="0" w:noVBand="1"/>
      </w:tblPr>
      <w:tblGrid>
        <w:gridCol w:w="8833"/>
      </w:tblGrid>
      <w:tr w:rsidR="001E5CE0" w:rsidRPr="001E5CE0" w14:paraId="165B8373" w14:textId="77777777" w:rsidTr="00BA005D">
        <w:tc>
          <w:tcPr>
            <w:tcW w:w="8833" w:type="dxa"/>
            <w:shd w:val="clear" w:color="auto" w:fill="E7E6E6" w:themeFill="background2"/>
          </w:tcPr>
          <w:p w14:paraId="58C4F0EC" w14:textId="77777777" w:rsidR="001E5CE0" w:rsidRPr="001E5CE0" w:rsidRDefault="001E5CE0" w:rsidP="001E5CE0">
            <w:pPr>
              <w:spacing w:before="120" w:after="120"/>
              <w:jc w:val="center"/>
              <w:rPr>
                <w:b/>
                <w:bCs/>
              </w:rPr>
            </w:pPr>
            <w:r w:rsidRPr="001E5CE0">
              <w:rPr>
                <w:b/>
                <w:bCs/>
              </w:rPr>
              <w:lastRenderedPageBreak/>
              <w:t xml:space="preserve">Problema </w:t>
            </w:r>
            <w:r>
              <w:rPr>
                <w:b/>
                <w:bCs/>
              </w:rPr>
              <w:t>2</w:t>
            </w:r>
          </w:p>
        </w:tc>
      </w:tr>
      <w:tr w:rsidR="001E5CE0" w:rsidRPr="004361A5" w14:paraId="430F459E" w14:textId="77777777" w:rsidTr="00BA005D">
        <w:tc>
          <w:tcPr>
            <w:tcW w:w="8833" w:type="dxa"/>
            <w:shd w:val="clear" w:color="auto" w:fill="FFFFFF" w:themeFill="background1"/>
          </w:tcPr>
          <w:p w14:paraId="4FCE93F7" w14:textId="77777777" w:rsidR="001E5CE0" w:rsidRPr="004361A5" w:rsidRDefault="001E5CE0" w:rsidP="001E5CE0">
            <w:pPr>
              <w:spacing w:before="120" w:after="120"/>
              <w:jc w:val="both"/>
            </w:pPr>
            <w:r w:rsidRPr="004361A5">
              <w:t xml:space="preserve">Dado un array de n elementos, escribe un algoritmo para encontrar el </w:t>
            </w:r>
            <w:proofErr w:type="spellStart"/>
            <w:r w:rsidRPr="004361A5">
              <w:t>subarray</w:t>
            </w:r>
            <w:proofErr w:type="spellEnd"/>
            <w:r w:rsidRPr="004361A5">
              <w:t xml:space="preserve"> contiguo con la suma más grande.</w:t>
            </w:r>
          </w:p>
        </w:tc>
      </w:tr>
      <w:tr w:rsidR="001E5CE0" w:rsidRPr="004361A5" w14:paraId="4D38F7FA" w14:textId="77777777" w:rsidTr="00BA005D">
        <w:tc>
          <w:tcPr>
            <w:tcW w:w="8833" w:type="dxa"/>
            <w:shd w:val="clear" w:color="auto" w:fill="E7E6E6" w:themeFill="background2"/>
          </w:tcPr>
          <w:p w14:paraId="3BEEA4E7" w14:textId="77777777" w:rsidR="001E5CE0" w:rsidRPr="004361A5" w:rsidRDefault="001E5CE0" w:rsidP="001E5CE0">
            <w:pPr>
              <w:pStyle w:val="ListParagraph"/>
              <w:spacing w:before="120" w:after="120"/>
              <w:ind w:left="0"/>
              <w:jc w:val="center"/>
              <w:rPr>
                <w:b/>
                <w:bCs/>
              </w:rPr>
            </w:pPr>
            <w:r w:rsidRPr="004361A5">
              <w:rPr>
                <w:b/>
                <w:bCs/>
              </w:rPr>
              <w:t>Solución</w:t>
            </w:r>
            <w:r>
              <w:rPr>
                <w:b/>
                <w:bCs/>
              </w:rPr>
              <w:t xml:space="preserve"> (Código fuente)</w:t>
            </w:r>
          </w:p>
        </w:tc>
      </w:tr>
      <w:tr w:rsidR="001E5CE0" w:rsidRPr="004361A5" w14:paraId="6C6DCF0F" w14:textId="77777777" w:rsidTr="00BA005D">
        <w:tc>
          <w:tcPr>
            <w:tcW w:w="8833" w:type="dxa"/>
          </w:tcPr>
          <w:p w14:paraId="1D8E054B" w14:textId="253AC218" w:rsidR="001E5CE0" w:rsidRPr="004361A5" w:rsidRDefault="00AE09BD" w:rsidP="00AE09BD">
            <w:pPr>
              <w:pStyle w:val="ListParagraph"/>
              <w:spacing w:before="120" w:after="120"/>
              <w:ind w:left="0"/>
              <w:jc w:val="center"/>
              <w:pPrChange w:id="4" w:author="Molton Arias R" w:date="2023-10-12T14:25:00Z">
                <w:pPr>
                  <w:pStyle w:val="ListParagraph"/>
                  <w:spacing w:before="120" w:after="120"/>
                  <w:ind w:left="0"/>
                  <w:jc w:val="both"/>
                </w:pPr>
              </w:pPrChange>
            </w:pPr>
            <w:ins w:id="5" w:author="Molton Arias R" w:date="2023-10-12T14:25:00Z">
              <w:r w:rsidRPr="00AE09BD">
                <w:drawing>
                  <wp:inline distT="0" distB="0" distL="0" distR="0" wp14:anchorId="5A34EAE8" wp14:editId="3B24BE78">
                    <wp:extent cx="3871295" cy="1889924"/>
                    <wp:effectExtent l="0" t="0" r="0" b="0"/>
                    <wp:docPr id="98289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98117" name=""/>
                            <pic:cNvPicPr/>
                          </pic:nvPicPr>
                          <pic:blipFill>
                            <a:blip r:embed="rId6"/>
                            <a:stretch>
                              <a:fillRect/>
                            </a:stretch>
                          </pic:blipFill>
                          <pic:spPr>
                            <a:xfrm>
                              <a:off x="0" y="0"/>
                              <a:ext cx="3871295" cy="1889924"/>
                            </a:xfrm>
                            <a:prstGeom prst="rect">
                              <a:avLst/>
                            </a:prstGeom>
                          </pic:spPr>
                        </pic:pic>
                      </a:graphicData>
                    </a:graphic>
                  </wp:inline>
                </w:drawing>
              </w:r>
            </w:ins>
          </w:p>
        </w:tc>
      </w:tr>
      <w:tr w:rsidR="001E5CE0" w:rsidRPr="004361A5" w14:paraId="5303DCAA" w14:textId="77777777" w:rsidTr="00BA005D">
        <w:tc>
          <w:tcPr>
            <w:tcW w:w="8833" w:type="dxa"/>
            <w:shd w:val="clear" w:color="auto" w:fill="E7E6E6" w:themeFill="background2"/>
          </w:tcPr>
          <w:p w14:paraId="4BAD50DC" w14:textId="77777777" w:rsidR="001E5CE0" w:rsidRPr="004361A5" w:rsidRDefault="001E5CE0" w:rsidP="001E5CE0">
            <w:pPr>
              <w:pStyle w:val="ListParagraph"/>
              <w:spacing w:before="120" w:after="120"/>
              <w:ind w:left="0"/>
              <w:jc w:val="center"/>
              <w:rPr>
                <w:b/>
                <w:bCs/>
              </w:rPr>
            </w:pPr>
            <w:r w:rsidRPr="004361A5">
              <w:rPr>
                <w:b/>
                <w:bCs/>
              </w:rPr>
              <w:t>Complejidad temporal</w:t>
            </w:r>
            <w:r>
              <w:rPr>
                <w:b/>
                <w:bCs/>
              </w:rPr>
              <w:t xml:space="preserve"> (Explicación)</w:t>
            </w:r>
          </w:p>
        </w:tc>
      </w:tr>
      <w:tr w:rsidR="00E8672B" w:rsidRPr="004361A5" w14:paraId="5656A56A" w14:textId="77777777" w:rsidTr="00E8672B">
        <w:tc>
          <w:tcPr>
            <w:tcW w:w="8833" w:type="dxa"/>
            <w:shd w:val="clear" w:color="auto" w:fill="auto"/>
          </w:tcPr>
          <w:p w14:paraId="5635504E" w14:textId="4742B534" w:rsidR="00E8672B" w:rsidRPr="00850CD9" w:rsidRDefault="00850CD9" w:rsidP="00850CD9">
            <w:pPr>
              <w:pStyle w:val="ListParagraph"/>
              <w:spacing w:before="120" w:after="120"/>
              <w:ind w:left="0"/>
              <w:rPr>
                <w:rPrChange w:id="6" w:author="Molton Arias R" w:date="2023-10-12T15:53:00Z">
                  <w:rPr>
                    <w:b/>
                    <w:bCs/>
                  </w:rPr>
                </w:rPrChange>
              </w:rPr>
              <w:pPrChange w:id="7" w:author="Molton Arias R" w:date="2023-10-12T15:53:00Z">
                <w:pPr>
                  <w:pStyle w:val="ListParagraph"/>
                  <w:spacing w:before="120" w:after="120"/>
                  <w:ind w:left="0"/>
                  <w:jc w:val="center"/>
                </w:pPr>
              </w:pPrChange>
            </w:pPr>
            <w:ins w:id="8" w:author="Molton Arias R" w:date="2023-10-12T15:53:00Z">
              <w:r w:rsidRPr="00850CD9">
                <w:rPr>
                  <w:rPrChange w:id="9" w:author="Molton Arias R" w:date="2023-10-12T15:53:00Z">
                    <w:rPr>
                      <w:b/>
                      <w:bCs/>
                    </w:rPr>
                  </w:rPrChange>
                </w:rPr>
                <w:t xml:space="preserve">La complejidad temporal del algoritmo está determinada por el número de operaciones que realiza el algoritmo. En el caso del algoritmo </w:t>
              </w:r>
              <w:proofErr w:type="spellStart"/>
              <w:r w:rsidRPr="00850CD9">
                <w:rPr>
                  <w:rPrChange w:id="10" w:author="Molton Arias R" w:date="2023-10-12T15:53:00Z">
                    <w:rPr>
                      <w:b/>
                      <w:bCs/>
                    </w:rPr>
                  </w:rPrChange>
                </w:rPr>
                <w:t>maxCGroup</w:t>
              </w:r>
              <w:proofErr w:type="spellEnd"/>
              <w:r w:rsidRPr="00850CD9">
                <w:rPr>
                  <w:rPrChange w:id="11" w:author="Molton Arias R" w:date="2023-10-12T15:53:00Z">
                    <w:rPr>
                      <w:b/>
                      <w:bCs/>
                    </w:rPr>
                  </w:rPrChange>
                </w:rPr>
                <w:t>, el algoritmo realiza 2n operaciones. Por lo tanto, la complejidad temporal del algoritmo es O(n).</w:t>
              </w:r>
            </w:ins>
          </w:p>
        </w:tc>
      </w:tr>
    </w:tbl>
    <w:p w14:paraId="5514AE9F" w14:textId="77777777" w:rsidR="001E5CE0" w:rsidRDefault="001E5CE0"/>
    <w:p w14:paraId="157BDECF" w14:textId="77777777" w:rsidR="00E8672B" w:rsidRDefault="00E8672B">
      <w:r>
        <w:br w:type="page"/>
      </w:r>
    </w:p>
    <w:tbl>
      <w:tblPr>
        <w:tblStyle w:val="TableGrid"/>
        <w:tblW w:w="0" w:type="auto"/>
        <w:tblInd w:w="-5" w:type="dxa"/>
        <w:tblLook w:val="04A0" w:firstRow="1" w:lastRow="0" w:firstColumn="1" w:lastColumn="0" w:noHBand="0" w:noVBand="1"/>
      </w:tblPr>
      <w:tblGrid>
        <w:gridCol w:w="8833"/>
      </w:tblGrid>
      <w:tr w:rsidR="001E5CE0" w:rsidRPr="001E5CE0" w14:paraId="6B6E79C8" w14:textId="77777777" w:rsidTr="00BA005D">
        <w:tc>
          <w:tcPr>
            <w:tcW w:w="8833" w:type="dxa"/>
            <w:shd w:val="clear" w:color="auto" w:fill="E7E6E6" w:themeFill="background2"/>
          </w:tcPr>
          <w:p w14:paraId="4C1F64E5" w14:textId="77777777" w:rsidR="001E5CE0" w:rsidRPr="001E5CE0" w:rsidRDefault="001E5CE0" w:rsidP="001E5CE0">
            <w:pPr>
              <w:spacing w:before="120" w:after="120"/>
              <w:jc w:val="center"/>
              <w:rPr>
                <w:b/>
                <w:bCs/>
              </w:rPr>
            </w:pPr>
            <w:r w:rsidRPr="001E5CE0">
              <w:rPr>
                <w:b/>
                <w:bCs/>
              </w:rPr>
              <w:lastRenderedPageBreak/>
              <w:t xml:space="preserve">Problema </w:t>
            </w:r>
            <w:r>
              <w:rPr>
                <w:b/>
                <w:bCs/>
              </w:rPr>
              <w:t>3</w:t>
            </w:r>
          </w:p>
        </w:tc>
      </w:tr>
      <w:tr w:rsidR="001E5CE0" w:rsidRPr="004361A5" w14:paraId="0B163DD0" w14:textId="77777777" w:rsidTr="00BA005D">
        <w:tc>
          <w:tcPr>
            <w:tcW w:w="8833" w:type="dxa"/>
            <w:shd w:val="clear" w:color="auto" w:fill="FFFFFF" w:themeFill="background1"/>
          </w:tcPr>
          <w:p w14:paraId="0842F0A2" w14:textId="77777777" w:rsidR="001E5CE0" w:rsidRPr="004361A5" w:rsidRDefault="001E5CE0" w:rsidP="001E5CE0">
            <w:pPr>
              <w:spacing w:before="120" w:after="120"/>
              <w:jc w:val="both"/>
            </w:pPr>
            <w:r w:rsidRPr="004361A5">
              <w:t>Dado un array de n elementos, escribe un algoritmo para encontrar todos los pares de elementos en el array que sumen un número dado.</w:t>
            </w:r>
          </w:p>
        </w:tc>
      </w:tr>
      <w:tr w:rsidR="001E5CE0" w:rsidRPr="004361A5" w14:paraId="1FAB5867" w14:textId="77777777" w:rsidTr="00BA005D">
        <w:tc>
          <w:tcPr>
            <w:tcW w:w="8833" w:type="dxa"/>
            <w:shd w:val="clear" w:color="auto" w:fill="E7E6E6" w:themeFill="background2"/>
          </w:tcPr>
          <w:p w14:paraId="6F4E088F" w14:textId="77777777" w:rsidR="001E5CE0" w:rsidRPr="004361A5" w:rsidRDefault="001E5CE0" w:rsidP="001E5CE0">
            <w:pPr>
              <w:pStyle w:val="ListParagraph"/>
              <w:spacing w:before="120" w:after="120"/>
              <w:ind w:left="0"/>
              <w:jc w:val="center"/>
              <w:rPr>
                <w:b/>
                <w:bCs/>
              </w:rPr>
            </w:pPr>
            <w:r w:rsidRPr="004361A5">
              <w:rPr>
                <w:b/>
                <w:bCs/>
              </w:rPr>
              <w:t>Solución</w:t>
            </w:r>
            <w:r>
              <w:rPr>
                <w:b/>
                <w:bCs/>
              </w:rPr>
              <w:t xml:space="preserve"> (Código fuente)</w:t>
            </w:r>
          </w:p>
        </w:tc>
      </w:tr>
      <w:tr w:rsidR="001E5CE0" w:rsidRPr="004361A5" w14:paraId="28524516" w14:textId="77777777" w:rsidTr="00BA005D">
        <w:tc>
          <w:tcPr>
            <w:tcW w:w="8833" w:type="dxa"/>
          </w:tcPr>
          <w:p w14:paraId="0B6B240A" w14:textId="56B97ED8" w:rsidR="001E5CE0" w:rsidRPr="004361A5" w:rsidRDefault="00B0094F" w:rsidP="00AE09BD">
            <w:pPr>
              <w:pStyle w:val="ListParagraph"/>
              <w:spacing w:before="120" w:after="120"/>
              <w:ind w:left="0"/>
              <w:jc w:val="center"/>
              <w:pPrChange w:id="12" w:author="Molton Arias R" w:date="2023-10-12T14:26:00Z">
                <w:pPr>
                  <w:pStyle w:val="ListParagraph"/>
                  <w:spacing w:before="120" w:after="120"/>
                  <w:ind w:left="0"/>
                  <w:jc w:val="both"/>
                </w:pPr>
              </w:pPrChange>
            </w:pPr>
            <w:ins w:id="13" w:author="Molton Arias R" w:date="2023-10-12T15:16:00Z">
              <w:r w:rsidRPr="00B0094F">
                <w:drawing>
                  <wp:inline distT="0" distB="0" distL="0" distR="0" wp14:anchorId="2543FC70" wp14:editId="3C38119B">
                    <wp:extent cx="4046571" cy="1508891"/>
                    <wp:effectExtent l="0" t="0" r="0" b="0"/>
                    <wp:docPr id="133463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38689" name=""/>
                            <pic:cNvPicPr/>
                          </pic:nvPicPr>
                          <pic:blipFill>
                            <a:blip r:embed="rId7"/>
                            <a:stretch>
                              <a:fillRect/>
                            </a:stretch>
                          </pic:blipFill>
                          <pic:spPr>
                            <a:xfrm>
                              <a:off x="0" y="0"/>
                              <a:ext cx="4046571" cy="1508891"/>
                            </a:xfrm>
                            <a:prstGeom prst="rect">
                              <a:avLst/>
                            </a:prstGeom>
                          </pic:spPr>
                        </pic:pic>
                      </a:graphicData>
                    </a:graphic>
                  </wp:inline>
                </w:drawing>
              </w:r>
            </w:ins>
          </w:p>
        </w:tc>
      </w:tr>
      <w:tr w:rsidR="001E5CE0" w:rsidRPr="004361A5" w14:paraId="3564E2D0" w14:textId="77777777" w:rsidTr="00BA005D">
        <w:tc>
          <w:tcPr>
            <w:tcW w:w="8833" w:type="dxa"/>
            <w:shd w:val="clear" w:color="auto" w:fill="E7E6E6" w:themeFill="background2"/>
          </w:tcPr>
          <w:p w14:paraId="77313255" w14:textId="77777777" w:rsidR="001E5CE0" w:rsidRPr="004361A5" w:rsidRDefault="001E5CE0" w:rsidP="001E5CE0">
            <w:pPr>
              <w:pStyle w:val="ListParagraph"/>
              <w:spacing w:before="120" w:after="120"/>
              <w:ind w:left="0"/>
              <w:jc w:val="center"/>
              <w:rPr>
                <w:b/>
                <w:bCs/>
              </w:rPr>
            </w:pPr>
            <w:r w:rsidRPr="004361A5">
              <w:rPr>
                <w:b/>
                <w:bCs/>
              </w:rPr>
              <w:t>Complejidad temporal</w:t>
            </w:r>
            <w:r>
              <w:rPr>
                <w:b/>
                <w:bCs/>
              </w:rPr>
              <w:t xml:space="preserve"> (Explicación)</w:t>
            </w:r>
          </w:p>
        </w:tc>
      </w:tr>
      <w:tr w:rsidR="00E8672B" w:rsidRPr="004361A5" w14:paraId="04ABA957" w14:textId="77777777" w:rsidTr="00E8672B">
        <w:tc>
          <w:tcPr>
            <w:tcW w:w="8833" w:type="dxa"/>
            <w:shd w:val="clear" w:color="auto" w:fill="auto"/>
          </w:tcPr>
          <w:p w14:paraId="7A5E09D2" w14:textId="64CF1D05" w:rsidR="00E8672B" w:rsidRPr="008C2B70" w:rsidRDefault="002B6F5F" w:rsidP="00850CD9">
            <w:pPr>
              <w:pStyle w:val="ListParagraph"/>
              <w:spacing w:before="120" w:after="120"/>
              <w:ind w:left="0"/>
              <w:rPr>
                <w:lang w:val="es-CO"/>
                <w:rPrChange w:id="14" w:author="Molton Arias R" w:date="2023-10-12T15:56:00Z">
                  <w:rPr>
                    <w:b/>
                    <w:bCs/>
                  </w:rPr>
                </w:rPrChange>
              </w:rPr>
              <w:pPrChange w:id="15" w:author="Molton Arias R" w:date="2023-10-12T15:54:00Z">
                <w:pPr>
                  <w:pStyle w:val="ListParagraph"/>
                  <w:spacing w:before="120" w:after="120"/>
                  <w:ind w:left="0"/>
                  <w:jc w:val="center"/>
                </w:pPr>
              </w:pPrChange>
            </w:pPr>
            <w:ins w:id="16" w:author="Molton Arias R" w:date="2023-10-12T15:54:00Z">
              <w:r w:rsidRPr="002B6F5F">
                <w:t xml:space="preserve">La complejidad temporal del algoritmo está determinada por el número de operaciones que realiza el algoritmo. En el caso del algoritmo </w:t>
              </w:r>
              <w:proofErr w:type="spellStart"/>
              <w:r w:rsidRPr="002B6F5F">
                <w:t>sumPares</w:t>
              </w:r>
              <w:proofErr w:type="spellEnd"/>
              <w:r w:rsidRPr="002B6F5F">
                <w:t xml:space="preserve">, el algoritmo realiza n operaciones en cada iteración del ciclo </w:t>
              </w:r>
              <w:proofErr w:type="spellStart"/>
              <w:r w:rsidRPr="002B6F5F">
                <w:t>for</w:t>
              </w:r>
              <w:proofErr w:type="spellEnd"/>
              <w:r w:rsidRPr="002B6F5F">
                <w:t xml:space="preserve"> externo y n-1 operaciones en cada iteración del ciclo </w:t>
              </w:r>
              <w:proofErr w:type="spellStart"/>
              <w:r w:rsidRPr="002B6F5F">
                <w:t>for</w:t>
              </w:r>
              <w:proofErr w:type="spellEnd"/>
              <w:r w:rsidRPr="002B6F5F">
                <w:t xml:space="preserve"> interno. Por lo tanto, el algoritmo realiza un total de n^2 operaciones</w:t>
              </w:r>
            </w:ins>
          </w:p>
        </w:tc>
      </w:tr>
    </w:tbl>
    <w:p w14:paraId="488C1F62" w14:textId="77777777" w:rsidR="001E5CE0" w:rsidRDefault="001E5CE0"/>
    <w:p w14:paraId="429CD5F5" w14:textId="77777777" w:rsidR="00E8672B" w:rsidRDefault="00E8672B">
      <w:r>
        <w:br w:type="page"/>
      </w:r>
    </w:p>
    <w:tbl>
      <w:tblPr>
        <w:tblStyle w:val="TableGrid"/>
        <w:tblW w:w="0" w:type="auto"/>
        <w:tblInd w:w="-5" w:type="dxa"/>
        <w:tblLook w:val="04A0" w:firstRow="1" w:lastRow="0" w:firstColumn="1" w:lastColumn="0" w:noHBand="0" w:noVBand="1"/>
      </w:tblPr>
      <w:tblGrid>
        <w:gridCol w:w="8833"/>
      </w:tblGrid>
      <w:tr w:rsidR="001E5CE0" w:rsidRPr="001E5CE0" w14:paraId="581E06B6" w14:textId="77777777" w:rsidTr="00BA005D">
        <w:tc>
          <w:tcPr>
            <w:tcW w:w="8833" w:type="dxa"/>
            <w:shd w:val="clear" w:color="auto" w:fill="E7E6E6" w:themeFill="background2"/>
          </w:tcPr>
          <w:p w14:paraId="15C8EC4D" w14:textId="77777777" w:rsidR="001E5CE0" w:rsidRPr="001E5CE0" w:rsidRDefault="001E5CE0" w:rsidP="001E5CE0">
            <w:pPr>
              <w:spacing w:before="120" w:after="120"/>
              <w:jc w:val="center"/>
              <w:rPr>
                <w:b/>
                <w:bCs/>
              </w:rPr>
            </w:pPr>
            <w:r w:rsidRPr="001E5CE0">
              <w:rPr>
                <w:b/>
                <w:bCs/>
              </w:rPr>
              <w:lastRenderedPageBreak/>
              <w:t xml:space="preserve">Problema </w:t>
            </w:r>
            <w:r>
              <w:rPr>
                <w:b/>
                <w:bCs/>
              </w:rPr>
              <w:t>4</w:t>
            </w:r>
          </w:p>
        </w:tc>
      </w:tr>
      <w:tr w:rsidR="001E5CE0" w:rsidRPr="004361A5" w14:paraId="410385D0" w14:textId="77777777" w:rsidTr="00BA005D">
        <w:tc>
          <w:tcPr>
            <w:tcW w:w="8833" w:type="dxa"/>
            <w:shd w:val="clear" w:color="auto" w:fill="FFFFFF" w:themeFill="background1"/>
          </w:tcPr>
          <w:p w14:paraId="12F44B90" w14:textId="77777777" w:rsidR="001E5CE0" w:rsidRPr="004361A5" w:rsidRDefault="001E5CE0" w:rsidP="001E5CE0">
            <w:pPr>
              <w:spacing w:before="120" w:after="120"/>
              <w:jc w:val="both"/>
            </w:pPr>
            <w:r w:rsidRPr="004361A5">
              <w:t xml:space="preserve">Dado un número entero n, escribe un algoritmo para calcular </w:t>
            </w:r>
            <w:proofErr w:type="gramStart"/>
            <w:r w:rsidRPr="004361A5">
              <w:t>el factorial</w:t>
            </w:r>
            <w:proofErr w:type="gramEnd"/>
            <w:r w:rsidRPr="004361A5">
              <w:t xml:space="preserve"> de n.</w:t>
            </w:r>
          </w:p>
        </w:tc>
      </w:tr>
      <w:tr w:rsidR="001E5CE0" w:rsidRPr="004361A5" w14:paraId="653F22E5" w14:textId="77777777" w:rsidTr="00BA005D">
        <w:tc>
          <w:tcPr>
            <w:tcW w:w="8833" w:type="dxa"/>
            <w:shd w:val="clear" w:color="auto" w:fill="E7E6E6" w:themeFill="background2"/>
          </w:tcPr>
          <w:p w14:paraId="3F3166BC" w14:textId="77777777" w:rsidR="001E5CE0" w:rsidRPr="004361A5" w:rsidRDefault="001E5CE0" w:rsidP="001E5CE0">
            <w:pPr>
              <w:pStyle w:val="ListParagraph"/>
              <w:spacing w:before="120" w:after="120"/>
              <w:ind w:left="0"/>
              <w:jc w:val="center"/>
              <w:rPr>
                <w:b/>
                <w:bCs/>
              </w:rPr>
            </w:pPr>
            <w:r w:rsidRPr="004361A5">
              <w:rPr>
                <w:b/>
                <w:bCs/>
              </w:rPr>
              <w:t>Solución</w:t>
            </w:r>
            <w:r>
              <w:rPr>
                <w:b/>
                <w:bCs/>
              </w:rPr>
              <w:t xml:space="preserve"> (Código fuente)</w:t>
            </w:r>
          </w:p>
        </w:tc>
      </w:tr>
      <w:tr w:rsidR="001E5CE0" w:rsidRPr="004361A5" w14:paraId="7785AFD0" w14:textId="77777777" w:rsidTr="00BA005D">
        <w:tc>
          <w:tcPr>
            <w:tcW w:w="8833" w:type="dxa"/>
          </w:tcPr>
          <w:p w14:paraId="422A9AE9" w14:textId="0597F351" w:rsidR="001E5CE0" w:rsidRPr="004361A5" w:rsidRDefault="00E01216" w:rsidP="00E01216">
            <w:pPr>
              <w:pStyle w:val="ListParagraph"/>
              <w:spacing w:before="120" w:after="120"/>
              <w:ind w:left="0"/>
              <w:jc w:val="center"/>
              <w:pPrChange w:id="17" w:author="Molton Arias R" w:date="2023-10-12T15:43:00Z">
                <w:pPr>
                  <w:pStyle w:val="ListParagraph"/>
                  <w:spacing w:before="120" w:after="120"/>
                  <w:ind w:left="0"/>
                  <w:jc w:val="both"/>
                </w:pPr>
              </w:pPrChange>
            </w:pPr>
            <w:ins w:id="18" w:author="Molton Arias R" w:date="2023-10-12T15:43:00Z">
              <w:r w:rsidRPr="00E01216">
                <w:drawing>
                  <wp:inline distT="0" distB="0" distL="0" distR="0" wp14:anchorId="315E20E6" wp14:editId="0320F36C">
                    <wp:extent cx="2324301" cy="1104996"/>
                    <wp:effectExtent l="0" t="0" r="0" b="0"/>
                    <wp:docPr id="93592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26795" name=""/>
                            <pic:cNvPicPr/>
                          </pic:nvPicPr>
                          <pic:blipFill>
                            <a:blip r:embed="rId8"/>
                            <a:stretch>
                              <a:fillRect/>
                            </a:stretch>
                          </pic:blipFill>
                          <pic:spPr>
                            <a:xfrm>
                              <a:off x="0" y="0"/>
                              <a:ext cx="2324301" cy="1104996"/>
                            </a:xfrm>
                            <a:prstGeom prst="rect">
                              <a:avLst/>
                            </a:prstGeom>
                          </pic:spPr>
                        </pic:pic>
                      </a:graphicData>
                    </a:graphic>
                  </wp:inline>
                </w:drawing>
              </w:r>
            </w:ins>
          </w:p>
        </w:tc>
      </w:tr>
      <w:tr w:rsidR="001E5CE0" w:rsidRPr="004361A5" w14:paraId="2193900B" w14:textId="77777777" w:rsidTr="00BA005D">
        <w:tc>
          <w:tcPr>
            <w:tcW w:w="8833" w:type="dxa"/>
            <w:shd w:val="clear" w:color="auto" w:fill="E7E6E6" w:themeFill="background2"/>
          </w:tcPr>
          <w:p w14:paraId="5EB6B03A" w14:textId="77777777" w:rsidR="001E5CE0" w:rsidRPr="004361A5" w:rsidRDefault="001E5CE0" w:rsidP="001E5CE0">
            <w:pPr>
              <w:pStyle w:val="ListParagraph"/>
              <w:spacing w:before="120" w:after="120"/>
              <w:ind w:left="0"/>
              <w:jc w:val="center"/>
              <w:rPr>
                <w:b/>
                <w:bCs/>
              </w:rPr>
            </w:pPr>
            <w:r w:rsidRPr="004361A5">
              <w:rPr>
                <w:b/>
                <w:bCs/>
              </w:rPr>
              <w:t>Complejidad temporal</w:t>
            </w:r>
            <w:r>
              <w:rPr>
                <w:b/>
                <w:bCs/>
              </w:rPr>
              <w:t xml:space="preserve"> (Explicación)</w:t>
            </w:r>
          </w:p>
        </w:tc>
      </w:tr>
      <w:tr w:rsidR="00E8672B" w:rsidRPr="004361A5" w14:paraId="4EC5B7FB" w14:textId="77777777" w:rsidTr="00E8672B">
        <w:tc>
          <w:tcPr>
            <w:tcW w:w="8833" w:type="dxa"/>
            <w:shd w:val="clear" w:color="auto" w:fill="auto"/>
          </w:tcPr>
          <w:p w14:paraId="3509A9D9" w14:textId="57A5286D" w:rsidR="00E8672B" w:rsidRPr="008C2B70" w:rsidRDefault="008C2B70" w:rsidP="008C2B70">
            <w:pPr>
              <w:pStyle w:val="ListParagraph"/>
              <w:spacing w:before="120" w:after="120"/>
              <w:ind w:left="0"/>
              <w:rPr>
                <w:rPrChange w:id="19" w:author="Molton Arias R" w:date="2023-10-12T15:56:00Z">
                  <w:rPr>
                    <w:b/>
                    <w:bCs/>
                  </w:rPr>
                </w:rPrChange>
              </w:rPr>
              <w:pPrChange w:id="20" w:author="Molton Arias R" w:date="2023-10-12T15:56:00Z">
                <w:pPr>
                  <w:pStyle w:val="ListParagraph"/>
                  <w:spacing w:before="120" w:after="120"/>
                  <w:ind w:left="0"/>
                  <w:jc w:val="center"/>
                </w:pPr>
              </w:pPrChange>
            </w:pPr>
            <w:ins w:id="21" w:author="Molton Arias R" w:date="2023-10-12T15:57:00Z">
              <w:r w:rsidRPr="008C2B70">
                <w:t xml:space="preserve">El algoritmo que proporcionaste para la función factorial es correcto. Tiene una complejidad temporal de O(n), ya que realiza un único ciclo </w:t>
              </w:r>
              <w:proofErr w:type="spellStart"/>
              <w:r w:rsidRPr="008C2B70">
                <w:t>for</w:t>
              </w:r>
              <w:proofErr w:type="spellEnd"/>
              <w:r w:rsidRPr="008C2B70">
                <w:t xml:space="preserve"> que itera de 1 a n - 1, y multiplica el valor actual de n por i en cada iteración.</w:t>
              </w:r>
            </w:ins>
          </w:p>
        </w:tc>
      </w:tr>
    </w:tbl>
    <w:p w14:paraId="12300356" w14:textId="77777777" w:rsidR="001E5CE0" w:rsidRDefault="001E5CE0"/>
    <w:p w14:paraId="56FCA3FA" w14:textId="77777777" w:rsidR="00E8672B" w:rsidRDefault="00E8672B">
      <w:r>
        <w:br w:type="page"/>
      </w:r>
    </w:p>
    <w:tbl>
      <w:tblPr>
        <w:tblStyle w:val="TableGrid"/>
        <w:tblW w:w="0" w:type="auto"/>
        <w:tblInd w:w="-5" w:type="dxa"/>
        <w:tblLook w:val="04A0" w:firstRow="1" w:lastRow="0" w:firstColumn="1" w:lastColumn="0" w:noHBand="0" w:noVBand="1"/>
      </w:tblPr>
      <w:tblGrid>
        <w:gridCol w:w="8833"/>
      </w:tblGrid>
      <w:tr w:rsidR="001E5CE0" w:rsidRPr="001E5CE0" w14:paraId="6300048E" w14:textId="77777777" w:rsidTr="00BA005D">
        <w:tc>
          <w:tcPr>
            <w:tcW w:w="8833" w:type="dxa"/>
            <w:shd w:val="clear" w:color="auto" w:fill="E7E6E6" w:themeFill="background2"/>
          </w:tcPr>
          <w:p w14:paraId="352B8E54" w14:textId="77777777" w:rsidR="001E5CE0" w:rsidRPr="001E5CE0" w:rsidRDefault="001E5CE0" w:rsidP="001E5CE0">
            <w:pPr>
              <w:spacing w:before="120" w:after="120"/>
              <w:jc w:val="center"/>
              <w:rPr>
                <w:b/>
                <w:bCs/>
              </w:rPr>
            </w:pPr>
            <w:r w:rsidRPr="001E5CE0">
              <w:rPr>
                <w:b/>
                <w:bCs/>
              </w:rPr>
              <w:lastRenderedPageBreak/>
              <w:t xml:space="preserve">Problema </w:t>
            </w:r>
            <w:r>
              <w:rPr>
                <w:b/>
                <w:bCs/>
              </w:rPr>
              <w:t>5</w:t>
            </w:r>
          </w:p>
        </w:tc>
      </w:tr>
      <w:tr w:rsidR="001E5CE0" w:rsidRPr="004361A5" w14:paraId="43D5CBF2" w14:textId="77777777" w:rsidTr="00BA005D">
        <w:tc>
          <w:tcPr>
            <w:tcW w:w="8833" w:type="dxa"/>
            <w:shd w:val="clear" w:color="auto" w:fill="FFFFFF" w:themeFill="background1"/>
          </w:tcPr>
          <w:p w14:paraId="12BBA5D6" w14:textId="77777777" w:rsidR="001E5CE0" w:rsidRPr="004361A5" w:rsidRDefault="001E5CE0" w:rsidP="001E5CE0">
            <w:pPr>
              <w:spacing w:before="120" w:after="120"/>
              <w:jc w:val="both"/>
            </w:pPr>
            <w:r w:rsidRPr="004361A5">
              <w:t>Dado un número entero n, escribe un algoritmo para verificar si n es un número primo.</w:t>
            </w:r>
          </w:p>
        </w:tc>
      </w:tr>
      <w:tr w:rsidR="001E5CE0" w:rsidRPr="004361A5" w14:paraId="57B3EB22" w14:textId="77777777" w:rsidTr="00BA005D">
        <w:tc>
          <w:tcPr>
            <w:tcW w:w="8833" w:type="dxa"/>
            <w:shd w:val="clear" w:color="auto" w:fill="E7E6E6" w:themeFill="background2"/>
          </w:tcPr>
          <w:p w14:paraId="7BFDEE82" w14:textId="77777777" w:rsidR="001E5CE0" w:rsidRPr="004361A5" w:rsidRDefault="001E5CE0" w:rsidP="001E5CE0">
            <w:pPr>
              <w:pStyle w:val="ListParagraph"/>
              <w:spacing w:before="120" w:after="120"/>
              <w:ind w:left="0"/>
              <w:jc w:val="center"/>
              <w:rPr>
                <w:b/>
                <w:bCs/>
              </w:rPr>
            </w:pPr>
            <w:r w:rsidRPr="004361A5">
              <w:rPr>
                <w:b/>
                <w:bCs/>
              </w:rPr>
              <w:t>Solución</w:t>
            </w:r>
            <w:r>
              <w:rPr>
                <w:b/>
                <w:bCs/>
              </w:rPr>
              <w:t xml:space="preserve"> (Código fuente)</w:t>
            </w:r>
          </w:p>
        </w:tc>
      </w:tr>
      <w:tr w:rsidR="001E5CE0" w:rsidRPr="004361A5" w14:paraId="2355734C" w14:textId="77777777" w:rsidTr="00BA005D">
        <w:tc>
          <w:tcPr>
            <w:tcW w:w="8833" w:type="dxa"/>
          </w:tcPr>
          <w:p w14:paraId="2C506593" w14:textId="72C9162A" w:rsidR="001E5CE0" w:rsidRPr="004361A5" w:rsidRDefault="00E01216" w:rsidP="00E01216">
            <w:pPr>
              <w:pStyle w:val="ListParagraph"/>
              <w:spacing w:before="120" w:after="120"/>
              <w:ind w:left="0"/>
              <w:jc w:val="center"/>
              <w:pPrChange w:id="22" w:author="Molton Arias R" w:date="2023-10-12T15:43:00Z">
                <w:pPr>
                  <w:pStyle w:val="ListParagraph"/>
                  <w:spacing w:before="120" w:after="120"/>
                  <w:ind w:left="0"/>
                  <w:jc w:val="both"/>
                </w:pPr>
              </w:pPrChange>
            </w:pPr>
            <w:ins w:id="23" w:author="Molton Arias R" w:date="2023-10-12T15:43:00Z">
              <w:r w:rsidRPr="00E01216">
                <w:drawing>
                  <wp:inline distT="0" distB="0" distL="0" distR="0" wp14:anchorId="27643801" wp14:editId="4AC543D2">
                    <wp:extent cx="2552921" cy="1775614"/>
                    <wp:effectExtent l="0" t="0" r="0" b="0"/>
                    <wp:docPr id="36824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44540" name=""/>
                            <pic:cNvPicPr/>
                          </pic:nvPicPr>
                          <pic:blipFill>
                            <a:blip r:embed="rId9"/>
                            <a:stretch>
                              <a:fillRect/>
                            </a:stretch>
                          </pic:blipFill>
                          <pic:spPr>
                            <a:xfrm>
                              <a:off x="0" y="0"/>
                              <a:ext cx="2552921" cy="1775614"/>
                            </a:xfrm>
                            <a:prstGeom prst="rect">
                              <a:avLst/>
                            </a:prstGeom>
                          </pic:spPr>
                        </pic:pic>
                      </a:graphicData>
                    </a:graphic>
                  </wp:inline>
                </w:drawing>
              </w:r>
            </w:ins>
          </w:p>
        </w:tc>
      </w:tr>
      <w:tr w:rsidR="001E5CE0" w:rsidRPr="004361A5" w14:paraId="2BA550B6" w14:textId="77777777" w:rsidTr="00BA005D">
        <w:tc>
          <w:tcPr>
            <w:tcW w:w="8833" w:type="dxa"/>
            <w:shd w:val="clear" w:color="auto" w:fill="E7E6E6" w:themeFill="background2"/>
          </w:tcPr>
          <w:p w14:paraId="2034FB9C" w14:textId="77777777" w:rsidR="001E5CE0" w:rsidRPr="004361A5" w:rsidRDefault="001E5CE0" w:rsidP="001E5CE0">
            <w:pPr>
              <w:pStyle w:val="ListParagraph"/>
              <w:spacing w:before="120" w:after="120"/>
              <w:ind w:left="0"/>
              <w:jc w:val="center"/>
              <w:rPr>
                <w:b/>
                <w:bCs/>
              </w:rPr>
            </w:pPr>
            <w:r w:rsidRPr="004361A5">
              <w:rPr>
                <w:b/>
                <w:bCs/>
              </w:rPr>
              <w:t>Complejidad temporal</w:t>
            </w:r>
            <w:r>
              <w:rPr>
                <w:b/>
                <w:bCs/>
              </w:rPr>
              <w:t xml:space="preserve"> (Explicación)</w:t>
            </w:r>
          </w:p>
        </w:tc>
      </w:tr>
      <w:tr w:rsidR="001E5CE0" w:rsidRPr="004361A5" w14:paraId="6C4C31EB" w14:textId="77777777" w:rsidTr="001E5CE0">
        <w:tc>
          <w:tcPr>
            <w:tcW w:w="8833" w:type="dxa"/>
            <w:shd w:val="clear" w:color="auto" w:fill="auto"/>
          </w:tcPr>
          <w:p w14:paraId="00162313" w14:textId="28CAD152" w:rsidR="001E5CE0" w:rsidRPr="00195BF9" w:rsidRDefault="00195BF9" w:rsidP="00195BF9">
            <w:pPr>
              <w:pStyle w:val="ListParagraph"/>
              <w:spacing w:before="120" w:after="120"/>
              <w:ind w:left="0"/>
              <w:rPr>
                <w:lang w:val="es-MX"/>
                <w:rPrChange w:id="24" w:author="Molton Arias R" w:date="2023-10-12T16:02:00Z">
                  <w:rPr>
                    <w:b/>
                    <w:bCs/>
                  </w:rPr>
                </w:rPrChange>
              </w:rPr>
              <w:pPrChange w:id="25" w:author="Molton Arias R" w:date="2023-10-12T16:02:00Z">
                <w:pPr>
                  <w:pStyle w:val="ListParagraph"/>
                  <w:spacing w:before="120" w:after="120"/>
                  <w:ind w:left="0"/>
                  <w:jc w:val="center"/>
                </w:pPr>
              </w:pPrChange>
            </w:pPr>
            <w:ins w:id="26" w:author="Molton Arias R" w:date="2023-10-12T16:02:00Z">
              <w:r w:rsidRPr="00195BF9">
                <w:rPr>
                  <w:lang w:val="es-MX"/>
                </w:rPr>
                <w:t xml:space="preserve">La complejidad temporal de este algoritmo es O(n), ya que el bucle </w:t>
              </w:r>
              <w:proofErr w:type="spellStart"/>
              <w:r w:rsidRPr="00195BF9">
                <w:rPr>
                  <w:lang w:val="es-MX"/>
                </w:rPr>
                <w:t>for</w:t>
              </w:r>
              <w:proofErr w:type="spellEnd"/>
              <w:r w:rsidRPr="00195BF9">
                <w:rPr>
                  <w:lang w:val="es-MX"/>
                </w:rPr>
                <w:t xml:space="preserve"> se ejecutará al menos una vez, y el número de iteraciones del bucle será igual a n-2, que es proporcional al tamaño de la entrada n.</w:t>
              </w:r>
            </w:ins>
          </w:p>
        </w:tc>
      </w:tr>
    </w:tbl>
    <w:p w14:paraId="4223F00B" w14:textId="77777777" w:rsidR="001E5CE0" w:rsidRDefault="001E5CE0"/>
    <w:sectPr w:rsidR="001E5CE0" w:rsidSect="00003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A27A4"/>
    <w:multiLevelType w:val="hybridMultilevel"/>
    <w:tmpl w:val="E3C237D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5795599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ton Arias R">
    <w15:presenceInfo w15:providerId="Windows Live" w15:userId="440999750dd6a9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A5"/>
    <w:rsid w:val="00003DF8"/>
    <w:rsid w:val="00195BF9"/>
    <w:rsid w:val="001E5CE0"/>
    <w:rsid w:val="002B6F5F"/>
    <w:rsid w:val="002D2B22"/>
    <w:rsid w:val="0038442A"/>
    <w:rsid w:val="004361A5"/>
    <w:rsid w:val="00674CFB"/>
    <w:rsid w:val="007E5C48"/>
    <w:rsid w:val="00850CD9"/>
    <w:rsid w:val="00852D01"/>
    <w:rsid w:val="008C2B70"/>
    <w:rsid w:val="00A667DD"/>
    <w:rsid w:val="00AE09BD"/>
    <w:rsid w:val="00B0094F"/>
    <w:rsid w:val="00D61F5A"/>
    <w:rsid w:val="00E01216"/>
    <w:rsid w:val="00E4350C"/>
    <w:rsid w:val="00E8672B"/>
    <w:rsid w:val="00E967FE"/>
    <w:rsid w:val="00ED70F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5D96"/>
  <w15:chartTrackingRefBased/>
  <w15:docId w15:val="{9C80E9DB-5E22-D645-AF6B-89EC9B40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1A5"/>
    <w:pPr>
      <w:ind w:left="720"/>
      <w:contextualSpacing/>
    </w:pPr>
  </w:style>
  <w:style w:type="table" w:styleId="TableGrid">
    <w:name w:val="Table Grid"/>
    <w:basedOn w:val="TableNormal"/>
    <w:uiPriority w:val="39"/>
    <w:rsid w:val="004361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350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4930">
      <w:bodyDiv w:val="1"/>
      <w:marLeft w:val="0"/>
      <w:marRight w:val="0"/>
      <w:marTop w:val="0"/>
      <w:marBottom w:val="0"/>
      <w:divBdr>
        <w:top w:val="none" w:sz="0" w:space="0" w:color="auto"/>
        <w:left w:val="none" w:sz="0" w:space="0" w:color="auto"/>
        <w:bottom w:val="none" w:sz="0" w:space="0" w:color="auto"/>
        <w:right w:val="none" w:sz="0" w:space="0" w:color="auto"/>
      </w:divBdr>
      <w:divsChild>
        <w:div w:id="578442056">
          <w:marLeft w:val="0"/>
          <w:marRight w:val="0"/>
          <w:marTop w:val="0"/>
          <w:marBottom w:val="0"/>
          <w:divBdr>
            <w:top w:val="none" w:sz="0" w:space="0" w:color="auto"/>
            <w:left w:val="none" w:sz="0" w:space="0" w:color="auto"/>
            <w:bottom w:val="none" w:sz="0" w:space="0" w:color="auto"/>
            <w:right w:val="none" w:sz="0" w:space="0" w:color="auto"/>
          </w:divBdr>
          <w:divsChild>
            <w:div w:id="1089545630">
              <w:marLeft w:val="0"/>
              <w:marRight w:val="0"/>
              <w:marTop w:val="0"/>
              <w:marBottom w:val="0"/>
              <w:divBdr>
                <w:top w:val="none" w:sz="0" w:space="0" w:color="auto"/>
                <w:left w:val="none" w:sz="0" w:space="0" w:color="auto"/>
                <w:bottom w:val="none" w:sz="0" w:space="0" w:color="auto"/>
                <w:right w:val="none" w:sz="0" w:space="0" w:color="auto"/>
              </w:divBdr>
              <w:divsChild>
                <w:div w:id="17126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10466">
      <w:bodyDiv w:val="1"/>
      <w:marLeft w:val="0"/>
      <w:marRight w:val="0"/>
      <w:marTop w:val="0"/>
      <w:marBottom w:val="0"/>
      <w:divBdr>
        <w:top w:val="none" w:sz="0" w:space="0" w:color="auto"/>
        <w:left w:val="none" w:sz="0" w:space="0" w:color="auto"/>
        <w:bottom w:val="none" w:sz="0" w:space="0" w:color="auto"/>
        <w:right w:val="none" w:sz="0" w:space="0" w:color="auto"/>
      </w:divBdr>
      <w:divsChild>
        <w:div w:id="1592662033">
          <w:marLeft w:val="0"/>
          <w:marRight w:val="0"/>
          <w:marTop w:val="0"/>
          <w:marBottom w:val="0"/>
          <w:divBdr>
            <w:top w:val="none" w:sz="0" w:space="0" w:color="auto"/>
            <w:left w:val="none" w:sz="0" w:space="0" w:color="auto"/>
            <w:bottom w:val="none" w:sz="0" w:space="0" w:color="auto"/>
            <w:right w:val="none" w:sz="0" w:space="0" w:color="auto"/>
          </w:divBdr>
          <w:divsChild>
            <w:div w:id="1934892930">
              <w:marLeft w:val="0"/>
              <w:marRight w:val="0"/>
              <w:marTop w:val="0"/>
              <w:marBottom w:val="0"/>
              <w:divBdr>
                <w:top w:val="none" w:sz="0" w:space="0" w:color="auto"/>
                <w:left w:val="none" w:sz="0" w:space="0" w:color="auto"/>
                <w:bottom w:val="none" w:sz="0" w:space="0" w:color="auto"/>
                <w:right w:val="none" w:sz="0" w:space="0" w:color="auto"/>
              </w:divBdr>
              <w:divsChild>
                <w:div w:id="7016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4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437</Words>
  <Characters>2492</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Molton Arias R</cp:lastModifiedBy>
  <cp:revision>2</cp:revision>
  <dcterms:created xsi:type="dcterms:W3CDTF">2023-10-12T21:04:00Z</dcterms:created>
  <dcterms:modified xsi:type="dcterms:W3CDTF">2023-10-12T21:04:00Z</dcterms:modified>
</cp:coreProperties>
</file>